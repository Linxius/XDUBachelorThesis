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5B" w:rsidRDefault="00686C5B" w:rsidP="00686C5B">
      <w:pPr>
        <w:spacing w:line="560" w:lineRule="exact"/>
        <w:ind w:firstLineChars="795" w:firstLine="2862"/>
        <w:rPr>
          <w:ins w:id="0" w:author="微软用户" w:date="2016-10-18T16:51:00Z"/>
          <w:rFonts w:ascii="方正小标宋简体" w:eastAsia="方正小标宋简体"/>
          <w:sz w:val="36"/>
          <w:szCs w:val="36"/>
        </w:rPr>
        <w:pPrChange w:id="1" w:author="微软用户" w:date="2016-10-19T11:08:00Z">
          <w:pPr>
            <w:ind w:firstLineChars="900" w:firstLine="3240"/>
          </w:pPr>
        </w:pPrChange>
      </w:pPr>
      <w:ins w:id="2" w:author="微软用户" w:date="2016-10-18T16:51:00Z">
        <w:r w:rsidRPr="002A3E30">
          <w:rPr>
            <w:rFonts w:ascii="方正小标宋简体" w:eastAsia="方正小标宋简体" w:hint="eastAsia"/>
            <w:sz w:val="36"/>
            <w:szCs w:val="36"/>
          </w:rPr>
          <w:t>西安电子科技大学</w:t>
        </w:r>
      </w:ins>
    </w:p>
    <w:p w:rsidR="00686C5B" w:rsidRPr="004C43BC" w:rsidRDefault="00686C5B" w:rsidP="00686C5B">
      <w:pPr>
        <w:spacing w:line="560" w:lineRule="exact"/>
        <w:ind w:firstLineChars="550" w:firstLine="1980"/>
        <w:rPr>
          <w:ins w:id="3" w:author="微软用户" w:date="2016-10-18T16:51:00Z"/>
          <w:rFonts w:ascii="方正小标宋简体" w:eastAsia="方正小标宋简体"/>
          <w:bCs/>
          <w:sz w:val="36"/>
          <w:szCs w:val="36"/>
          <w:rPrChange w:id="4" w:author="微软用户" w:date="2016-10-19T11:07:00Z">
            <w:rPr>
              <w:ins w:id="5" w:author="微软用户" w:date="2016-10-18T16:51:00Z"/>
              <w:b/>
              <w:bCs/>
              <w:sz w:val="48"/>
            </w:rPr>
          </w:rPrChange>
        </w:rPr>
        <w:pPrChange w:id="6" w:author="微软用户" w:date="2016-10-19T11:08:00Z">
          <w:pPr>
            <w:ind w:firstLineChars="300" w:firstLine="1446"/>
          </w:pPr>
        </w:pPrChange>
      </w:pPr>
      <w:ins w:id="7" w:author="微软用户" w:date="2016-10-18T16:51:00Z">
        <w:r w:rsidRPr="004C43BC">
          <w:rPr>
            <w:rFonts w:ascii="方正小标宋简体" w:eastAsia="方正小标宋简体" w:hint="eastAsia"/>
            <w:bCs/>
            <w:sz w:val="36"/>
            <w:szCs w:val="36"/>
            <w:rPrChange w:id="8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毕业设计（论文）成绩登记表</w:t>
        </w:r>
      </w:ins>
    </w:p>
    <w:p w:rsidR="00686C5B" w:rsidRDefault="00686C5B" w:rsidP="00686C5B">
      <w:pPr>
        <w:ind w:firstLineChars="300" w:firstLine="723"/>
        <w:rPr>
          <w:ins w:id="9" w:author="微软用户" w:date="2016-10-18T16:51:00Z"/>
          <w:sz w:val="24"/>
        </w:rPr>
      </w:pPr>
      <w:ins w:id="10" w:author="微软用户" w:date="2016-10-18T16:51:00Z">
        <w:r>
          <w:rPr>
            <w:rFonts w:hint="eastAsia"/>
            <w:b/>
            <w:bCs/>
            <w:sz w:val="24"/>
          </w:rPr>
          <w:t xml:space="preserve">                                                   </w:t>
        </w:r>
      </w:ins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11" w:author="微软用户" w:date="2016-10-19T11:0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  <w:tblGridChange w:id="12">
          <w:tblGrid>
            <w:gridCol w:w="1233"/>
            <w:gridCol w:w="1266"/>
            <w:gridCol w:w="419"/>
            <w:gridCol w:w="419"/>
            <w:gridCol w:w="1399"/>
            <w:gridCol w:w="1012"/>
            <w:gridCol w:w="1310"/>
            <w:gridCol w:w="1464"/>
          </w:tblGrid>
        </w:tblGridChange>
      </w:tblGrid>
      <w:tr w:rsidR="00686C5B" w:rsidTr="00356A2A">
        <w:trPr>
          <w:trHeight w:val="616"/>
          <w:ins w:id="13" w:author="微软用户" w:date="2016-10-18T16:51:00Z"/>
          <w:trPrChange w:id="14" w:author="微软用户" w:date="2016-10-19T11:08:00Z">
            <w:trPr>
              <w:trHeight w:val="616"/>
            </w:trPr>
          </w:trPrChange>
        </w:trPr>
        <w:tc>
          <w:tcPr>
            <w:tcW w:w="1551" w:type="dxa"/>
            <w:vAlign w:val="center"/>
            <w:tcPrChange w:id="15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16" w:author="微软用户" w:date="2016-10-18T16:51:00Z"/>
                <w:b/>
                <w:sz w:val="24"/>
              </w:rPr>
            </w:pPr>
            <w:ins w:id="17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院</w:t>
              </w:r>
            </w:ins>
          </w:p>
        </w:tc>
        <w:tc>
          <w:tcPr>
            <w:tcW w:w="3503" w:type="dxa"/>
            <w:gridSpan w:val="4"/>
            <w:vAlign w:val="center"/>
            <w:tcPrChange w:id="18" w:author="微软用户" w:date="2016-10-19T11:08:00Z">
              <w:tcPr>
                <w:tcW w:w="3821" w:type="dxa"/>
                <w:gridSpan w:val="4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19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  <w:tcPrChange w:id="20" w:author="微软用户" w:date="2016-10-19T11:08:00Z">
              <w:tcPr>
                <w:tcW w:w="1080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21" w:author="微软用户" w:date="2016-10-18T16:51:00Z"/>
                <w:b/>
                <w:sz w:val="24"/>
              </w:rPr>
            </w:pPr>
            <w:ins w:id="22" w:author="微软用户" w:date="2016-10-18T16:51:00Z">
              <w:r w:rsidRPr="00AC2B85">
                <w:rPr>
                  <w:rFonts w:hint="eastAsia"/>
                  <w:b/>
                  <w:sz w:val="24"/>
                </w:rPr>
                <w:t>专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业</w:t>
              </w:r>
            </w:ins>
          </w:p>
        </w:tc>
        <w:tc>
          <w:tcPr>
            <w:tcW w:w="3432" w:type="dxa"/>
            <w:gridSpan w:val="2"/>
            <w:vAlign w:val="center"/>
            <w:tcPrChange w:id="23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24" w:author="微软用户" w:date="2016-10-18T16:51:00Z"/>
                <w:sz w:val="24"/>
              </w:rPr>
            </w:pPr>
          </w:p>
        </w:tc>
      </w:tr>
      <w:tr w:rsidR="00686C5B" w:rsidTr="00356A2A">
        <w:trPr>
          <w:trHeight w:val="610"/>
          <w:ins w:id="25" w:author="微软用户" w:date="2016-10-18T16:51:00Z"/>
          <w:trPrChange w:id="26" w:author="微软用户" w:date="2016-10-19T11:08:00Z">
            <w:trPr>
              <w:trHeight w:val="610"/>
            </w:trPr>
          </w:trPrChange>
        </w:trPr>
        <w:tc>
          <w:tcPr>
            <w:tcW w:w="1551" w:type="dxa"/>
            <w:vAlign w:val="center"/>
            <w:tcPrChange w:id="27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28" w:author="微软用户" w:date="2016-10-18T16:51:00Z"/>
                <w:b/>
                <w:sz w:val="24"/>
              </w:rPr>
            </w:pPr>
            <w:ins w:id="29" w:author="微软用户" w:date="2016-10-18T16:51:00Z">
              <w:r w:rsidRPr="00AC2B85">
                <w:rPr>
                  <w:rFonts w:hint="eastAsia"/>
                  <w:b/>
                  <w:sz w:val="24"/>
                </w:rPr>
                <w:t>姓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名</w:t>
              </w:r>
            </w:ins>
          </w:p>
        </w:tc>
        <w:tc>
          <w:tcPr>
            <w:tcW w:w="1266" w:type="dxa"/>
            <w:vAlign w:val="center"/>
            <w:tcPrChange w:id="30" w:author="微软用户" w:date="2016-10-19T11:08:00Z">
              <w:tcPr>
                <w:tcW w:w="1394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31" w:author="微软用户" w:date="2016-10-18T16:51:00Z"/>
                <w:sz w:val="24"/>
              </w:rPr>
            </w:pPr>
          </w:p>
        </w:tc>
        <w:tc>
          <w:tcPr>
            <w:tcW w:w="838" w:type="dxa"/>
            <w:gridSpan w:val="2"/>
            <w:vAlign w:val="center"/>
            <w:tcPrChange w:id="32" w:author="微软用户" w:date="2016-10-19T11:08:00Z">
              <w:tcPr>
                <w:tcW w:w="884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33" w:author="微软用户" w:date="2016-10-18T16:51:00Z"/>
                <w:b/>
                <w:sz w:val="24"/>
              </w:rPr>
            </w:pPr>
            <w:ins w:id="34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</w:t>
              </w:r>
              <w:r w:rsidRPr="00AC2B85">
                <w:rPr>
                  <w:rFonts w:hint="eastAsia"/>
                  <w:b/>
                  <w:sz w:val="24"/>
                </w:rPr>
                <w:t>号</w:t>
              </w:r>
            </w:ins>
          </w:p>
        </w:tc>
        <w:tc>
          <w:tcPr>
            <w:tcW w:w="1399" w:type="dxa"/>
            <w:vAlign w:val="center"/>
            <w:tcPrChange w:id="35" w:author="微软用户" w:date="2016-10-19T11:08:00Z">
              <w:tcPr>
                <w:tcW w:w="1543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36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  <w:tcPrChange w:id="37" w:author="微软用户" w:date="2016-10-19T11:08:00Z">
              <w:tcPr>
                <w:tcW w:w="1080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38" w:author="微软用户" w:date="2016-10-18T16:51:00Z"/>
                <w:b/>
                <w:sz w:val="24"/>
              </w:rPr>
            </w:pPr>
            <w:ins w:id="39" w:author="微软用户" w:date="2016-10-18T16:51:00Z">
              <w:r w:rsidRPr="00AC2B85">
                <w:rPr>
                  <w:rFonts w:hint="eastAsia"/>
                  <w:b/>
                  <w:sz w:val="24"/>
                </w:rPr>
                <w:t>成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绩</w:t>
              </w:r>
            </w:ins>
          </w:p>
        </w:tc>
        <w:tc>
          <w:tcPr>
            <w:tcW w:w="3432" w:type="dxa"/>
            <w:gridSpan w:val="2"/>
            <w:vAlign w:val="center"/>
            <w:tcPrChange w:id="40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41" w:author="微软用户" w:date="2016-10-18T16:51:00Z"/>
                <w:sz w:val="24"/>
              </w:rPr>
            </w:pPr>
          </w:p>
        </w:tc>
      </w:tr>
      <w:tr w:rsidR="00686C5B" w:rsidTr="00356A2A">
        <w:trPr>
          <w:cantSplit/>
          <w:trHeight w:val="618"/>
          <w:ins w:id="42" w:author="微软用户" w:date="2016-10-18T16:51:00Z"/>
          <w:trPrChange w:id="43" w:author="微软用户" w:date="2016-10-19T11:08:00Z">
            <w:trPr>
              <w:cantSplit/>
              <w:trHeight w:val="618"/>
            </w:trPr>
          </w:trPrChange>
        </w:trPr>
        <w:tc>
          <w:tcPr>
            <w:tcW w:w="1551" w:type="dxa"/>
            <w:vAlign w:val="center"/>
            <w:tcPrChange w:id="44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45" w:author="微软用户" w:date="2016-10-18T16:51:00Z"/>
                <w:b/>
                <w:sz w:val="24"/>
              </w:rPr>
            </w:pPr>
            <w:ins w:id="46" w:author="微软用户" w:date="2016-10-18T16:51:00Z">
              <w:r w:rsidRPr="00AC2B85">
                <w:rPr>
                  <w:rFonts w:hint="eastAsia"/>
                  <w:b/>
                  <w:sz w:val="24"/>
                </w:rPr>
                <w:t>题目名称</w:t>
              </w:r>
            </w:ins>
          </w:p>
        </w:tc>
        <w:tc>
          <w:tcPr>
            <w:tcW w:w="7947" w:type="dxa"/>
            <w:gridSpan w:val="7"/>
            <w:vAlign w:val="center"/>
            <w:tcPrChange w:id="47" w:author="微软用户" w:date="2016-10-19T11:08:00Z">
              <w:tcPr>
                <w:tcW w:w="7960" w:type="dxa"/>
                <w:gridSpan w:val="7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48" w:author="微软用户" w:date="2016-10-18T16:51:00Z"/>
                <w:sz w:val="24"/>
              </w:rPr>
            </w:pPr>
          </w:p>
        </w:tc>
      </w:tr>
      <w:tr w:rsidR="00686C5B" w:rsidTr="00356A2A">
        <w:trPr>
          <w:trHeight w:val="613"/>
          <w:ins w:id="49" w:author="微软用户" w:date="2016-10-18T16:51:00Z"/>
          <w:trPrChange w:id="50" w:author="微软用户" w:date="2016-10-19T11:08:00Z">
            <w:trPr>
              <w:trHeight w:val="613"/>
            </w:trPr>
          </w:trPrChange>
        </w:trPr>
        <w:tc>
          <w:tcPr>
            <w:tcW w:w="1551" w:type="dxa"/>
            <w:vAlign w:val="center"/>
            <w:tcPrChange w:id="51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52" w:author="微软用户" w:date="2016-10-18T16:51:00Z"/>
                <w:b/>
                <w:sz w:val="24"/>
              </w:rPr>
            </w:pPr>
            <w:ins w:id="53" w:author="微软用户" w:date="2016-10-18T16:51:00Z">
              <w:r w:rsidRPr="00AC2B85">
                <w:rPr>
                  <w:rFonts w:hint="eastAsia"/>
                  <w:b/>
                  <w:sz w:val="24"/>
                </w:rPr>
                <w:t>指导教师</w:t>
              </w:r>
            </w:ins>
          </w:p>
        </w:tc>
        <w:tc>
          <w:tcPr>
            <w:tcW w:w="1685" w:type="dxa"/>
            <w:gridSpan w:val="2"/>
            <w:vAlign w:val="center"/>
            <w:tcPrChange w:id="54" w:author="微软用户" w:date="2016-10-19T11:08:00Z">
              <w:tcPr>
                <w:tcW w:w="1836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55" w:author="微软用户" w:date="2016-10-18T16:51:00Z"/>
                <w:sz w:val="24"/>
              </w:rPr>
            </w:pPr>
          </w:p>
        </w:tc>
        <w:tc>
          <w:tcPr>
            <w:tcW w:w="1818" w:type="dxa"/>
            <w:gridSpan w:val="2"/>
            <w:vAlign w:val="center"/>
            <w:tcPrChange w:id="56" w:author="微软用户" w:date="2016-10-19T11:08:00Z">
              <w:tcPr>
                <w:tcW w:w="1985" w:type="dxa"/>
                <w:gridSpan w:val="2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57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  <w:tcPrChange w:id="58" w:author="微软用户" w:date="2016-10-19T11:08:00Z">
              <w:tcPr>
                <w:tcW w:w="1080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59" w:author="微软用户" w:date="2016-10-18T16:51:00Z"/>
                <w:b/>
                <w:sz w:val="24"/>
              </w:rPr>
            </w:pPr>
            <w:ins w:id="60" w:author="微软用户" w:date="2016-10-18T16:51:00Z">
              <w:r w:rsidRPr="00AC2B85">
                <w:rPr>
                  <w:rFonts w:hint="eastAsia"/>
                  <w:b/>
                  <w:sz w:val="24"/>
                </w:rPr>
                <w:t>职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称</w:t>
              </w:r>
            </w:ins>
          </w:p>
        </w:tc>
        <w:tc>
          <w:tcPr>
            <w:tcW w:w="1310" w:type="dxa"/>
            <w:vAlign w:val="center"/>
            <w:tcPrChange w:id="61" w:author="微软用户" w:date="2016-10-19T11:08:00Z">
              <w:tcPr>
                <w:tcW w:w="1443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62" w:author="微软用户" w:date="2016-10-18T16:51:00Z"/>
                <w:sz w:val="24"/>
              </w:rPr>
            </w:pPr>
          </w:p>
        </w:tc>
        <w:tc>
          <w:tcPr>
            <w:tcW w:w="2122" w:type="dxa"/>
            <w:vAlign w:val="center"/>
            <w:tcPrChange w:id="63" w:author="微软用户" w:date="2016-10-19T11:08:00Z">
              <w:tcPr>
                <w:tcW w:w="1616" w:type="dxa"/>
                <w:vAlign w:val="center"/>
              </w:tcPr>
            </w:tcPrChange>
          </w:tcPr>
          <w:p w:rsidR="00686C5B" w:rsidRPr="00AC2B85" w:rsidRDefault="00686C5B" w:rsidP="00356A2A">
            <w:pPr>
              <w:jc w:val="center"/>
              <w:rPr>
                <w:ins w:id="64" w:author="微软用户" w:date="2016-10-18T16:51:00Z"/>
                <w:sz w:val="24"/>
              </w:rPr>
            </w:pPr>
          </w:p>
        </w:tc>
      </w:tr>
      <w:tr w:rsidR="00686C5B" w:rsidTr="00356A2A">
        <w:trPr>
          <w:cantSplit/>
          <w:trHeight w:val="2936"/>
          <w:ins w:id="65" w:author="微软用户" w:date="2016-10-18T16:51:00Z"/>
          <w:trPrChange w:id="66" w:author="微软用户" w:date="2016-10-19T11:08:00Z">
            <w:trPr>
              <w:cantSplit/>
              <w:trHeight w:val="3583"/>
            </w:trPr>
          </w:trPrChange>
        </w:trPr>
        <w:tc>
          <w:tcPr>
            <w:tcW w:w="1551" w:type="dxa"/>
            <w:vAlign w:val="center"/>
            <w:tcPrChange w:id="67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Default="00686C5B" w:rsidP="00356A2A">
            <w:pPr>
              <w:jc w:val="center"/>
              <w:rPr>
                <w:sz w:val="24"/>
              </w:rPr>
            </w:pPr>
            <w:ins w:id="68" w:author="微软用户" w:date="2016-10-18T16:51:00Z">
              <w:r>
                <w:rPr>
                  <w:rFonts w:hint="eastAsia"/>
                  <w:sz w:val="24"/>
                </w:rPr>
                <w:t>答辩小组</w:t>
              </w:r>
            </w:ins>
          </w:p>
          <w:p w:rsidR="00686C5B" w:rsidRDefault="00686C5B" w:rsidP="00356A2A">
            <w:pPr>
              <w:jc w:val="center"/>
              <w:rPr>
                <w:ins w:id="69" w:author="微软用户" w:date="2016-10-18T16:51:00Z"/>
                <w:sz w:val="24"/>
              </w:rPr>
            </w:pPr>
            <w:ins w:id="70" w:author="微软用户" w:date="2016-10-18T16:51:00Z">
              <w:r>
                <w:rPr>
                  <w:rFonts w:hint="eastAsia"/>
                  <w:sz w:val="24"/>
                </w:rPr>
                <w:t>意见</w:t>
              </w:r>
            </w:ins>
          </w:p>
        </w:tc>
        <w:tc>
          <w:tcPr>
            <w:tcW w:w="7947" w:type="dxa"/>
            <w:gridSpan w:val="7"/>
            <w:tcPrChange w:id="71" w:author="微软用户" w:date="2016-10-19T11:08:00Z">
              <w:tcPr>
                <w:tcW w:w="7960" w:type="dxa"/>
                <w:gridSpan w:val="7"/>
              </w:tcPr>
            </w:tcPrChange>
          </w:tcPr>
          <w:p w:rsidR="00686C5B" w:rsidRDefault="00686C5B" w:rsidP="00356A2A">
            <w:pPr>
              <w:spacing w:line="360" w:lineRule="auto"/>
              <w:rPr>
                <w:ins w:id="72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73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74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ind w:firstLineChars="1200" w:firstLine="2880"/>
              <w:rPr>
                <w:ins w:id="75" w:author="微软用户" w:date="2016-10-18T16:51:00Z"/>
                <w:sz w:val="24"/>
              </w:rPr>
              <w:pPrChange w:id="76" w:author="微软用户" w:date="2016-10-18T16:56:00Z">
                <w:pPr>
                  <w:spacing w:line="360" w:lineRule="auto"/>
                </w:pPr>
              </w:pPrChange>
            </w:pPr>
            <w:ins w:id="77" w:author="微软用户" w:date="2016-10-18T16:51:00Z">
              <w:r>
                <w:rPr>
                  <w:rFonts w:hint="eastAsia"/>
                  <w:sz w:val="24"/>
                </w:rPr>
                <w:t>签名</w:t>
              </w:r>
              <w:r>
                <w:rPr>
                  <w:rFonts w:hint="eastAsia"/>
                  <w:sz w:val="24"/>
                </w:rPr>
                <w:t xml:space="preserve"> </w:t>
              </w:r>
              <w:r>
                <w:rPr>
                  <w:rFonts w:hint="eastAsia"/>
                  <w:sz w:val="24"/>
                  <w:u w:val="single"/>
                </w:rPr>
                <w:t xml:space="preserve">     </w:t>
              </w:r>
              <w:r>
                <w:rPr>
                  <w:sz w:val="24"/>
                  <w:u w:val="single"/>
                </w:rPr>
                <w:t xml:space="preserve">      </w:t>
              </w:r>
              <w:r>
                <w:rPr>
                  <w:rFonts w:hint="eastAsia"/>
                  <w:sz w:val="24"/>
                </w:rPr>
                <w:t xml:space="preserve">       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rFonts w:hint="eastAsia"/>
                  <w:sz w:val="24"/>
                </w:rPr>
                <w:t xml:space="preserve">   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rFonts w:hint="eastAsia"/>
                  <w:sz w:val="24"/>
                </w:rPr>
                <w:t xml:space="preserve">   </w:t>
              </w:r>
              <w:r>
                <w:rPr>
                  <w:rFonts w:hint="eastAsia"/>
                  <w:sz w:val="24"/>
                </w:rPr>
                <w:t>日</w:t>
              </w:r>
            </w:ins>
          </w:p>
        </w:tc>
      </w:tr>
      <w:tr w:rsidR="00686C5B" w:rsidTr="00356A2A">
        <w:trPr>
          <w:cantSplit/>
          <w:trHeight w:val="3429"/>
          <w:ins w:id="78" w:author="微软用户" w:date="2016-10-18T16:51:00Z"/>
          <w:trPrChange w:id="79" w:author="微软用户" w:date="2016-10-19T11:08:00Z">
            <w:trPr>
              <w:cantSplit/>
              <w:trHeight w:val="3429"/>
            </w:trPr>
          </w:trPrChange>
        </w:trPr>
        <w:tc>
          <w:tcPr>
            <w:tcW w:w="1551" w:type="dxa"/>
            <w:vAlign w:val="center"/>
            <w:tcPrChange w:id="80" w:author="微软用户" w:date="2016-10-19T11:08:00Z">
              <w:tcPr>
                <w:tcW w:w="1327" w:type="dxa"/>
                <w:vAlign w:val="center"/>
              </w:tcPr>
            </w:tcPrChange>
          </w:tcPr>
          <w:p w:rsidR="00686C5B" w:rsidRDefault="00686C5B" w:rsidP="00356A2A">
            <w:pPr>
              <w:jc w:val="center"/>
              <w:rPr>
                <w:ins w:id="81" w:author="微软用户" w:date="2016-10-18T16:51:00Z"/>
                <w:sz w:val="24"/>
              </w:rPr>
            </w:pPr>
            <w:ins w:id="82" w:author="微软用户" w:date="2016-10-18T16:51:00Z">
              <w:r>
                <w:rPr>
                  <w:rFonts w:hint="eastAsia"/>
                  <w:sz w:val="24"/>
                </w:rPr>
                <w:t>学院答辩委员会意见</w:t>
              </w:r>
            </w:ins>
          </w:p>
        </w:tc>
        <w:tc>
          <w:tcPr>
            <w:tcW w:w="7947" w:type="dxa"/>
            <w:gridSpan w:val="7"/>
            <w:tcPrChange w:id="83" w:author="微软用户" w:date="2016-10-19T11:08:00Z">
              <w:tcPr>
                <w:tcW w:w="7960" w:type="dxa"/>
                <w:gridSpan w:val="7"/>
              </w:tcPr>
            </w:tcPrChange>
          </w:tcPr>
          <w:p w:rsidR="00686C5B" w:rsidRDefault="00686C5B" w:rsidP="00356A2A">
            <w:pPr>
              <w:spacing w:line="360" w:lineRule="auto"/>
              <w:rPr>
                <w:ins w:id="84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5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6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7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8" w:author="微软用户" w:date="2016-10-18T16:51:00Z"/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ins w:id="89" w:author="微软用户" w:date="2016-10-18T16:51:00Z"/>
                <w:sz w:val="24"/>
              </w:rPr>
            </w:pPr>
            <w:ins w:id="90" w:author="微软用户" w:date="2016-10-18T16:51:00Z">
              <w:r>
                <w:rPr>
                  <w:rFonts w:hint="eastAsia"/>
                  <w:sz w:val="24"/>
                </w:rPr>
                <w:t>答辩委员</w:t>
              </w:r>
            </w:ins>
          </w:p>
          <w:p w:rsidR="00686C5B" w:rsidRDefault="00686C5B" w:rsidP="00356A2A">
            <w:pPr>
              <w:spacing w:line="360" w:lineRule="auto"/>
              <w:rPr>
                <w:ins w:id="91" w:author="微软用户" w:date="2016-10-18T16:51:00Z"/>
                <w:sz w:val="24"/>
              </w:rPr>
            </w:pPr>
            <w:ins w:id="92" w:author="微软用户" w:date="2016-10-18T16:51:00Z">
              <w:r>
                <w:rPr>
                  <w:rFonts w:hint="eastAsia"/>
                  <w:sz w:val="24"/>
                </w:rPr>
                <w:t>会主任签名</w:t>
              </w:r>
              <w:r>
                <w:rPr>
                  <w:rFonts w:hint="eastAsia"/>
                  <w:sz w:val="24"/>
                </w:rPr>
                <w:t xml:space="preserve">   </w:t>
              </w:r>
              <w:r>
                <w:rPr>
                  <w:rFonts w:hint="eastAsia"/>
                  <w:sz w:val="24"/>
                  <w:u w:val="single"/>
                </w:rPr>
                <w:t xml:space="preserve">            </w:t>
              </w:r>
              <w:r>
                <w:rPr>
                  <w:rFonts w:hint="eastAsia"/>
                  <w:sz w:val="24"/>
                </w:rPr>
                <w:t xml:space="preserve">  </w:t>
              </w:r>
            </w:ins>
            <w:r>
              <w:rPr>
                <w:rFonts w:hint="eastAsia"/>
                <w:sz w:val="24"/>
              </w:rPr>
              <w:t xml:space="preserve">  </w:t>
            </w:r>
            <w:ins w:id="93" w:author="微软用户" w:date="2016-10-18T16:51:00Z">
              <w:r>
                <w:rPr>
                  <w:rFonts w:hint="eastAsia"/>
                  <w:sz w:val="24"/>
                </w:rPr>
                <w:t xml:space="preserve"> </w:t>
              </w:r>
              <w:r>
                <w:rPr>
                  <w:rFonts w:hint="eastAsia"/>
                  <w:sz w:val="24"/>
                </w:rPr>
                <w:t>（学院盖章）</w:t>
              </w:r>
              <w:r>
                <w:rPr>
                  <w:rFonts w:hint="eastAsia"/>
                  <w:sz w:val="24"/>
                </w:rPr>
                <w:t xml:space="preserve">     </w:t>
              </w:r>
              <w:r>
                <w:rPr>
                  <w:rFonts w:hint="eastAsia"/>
                  <w:sz w:val="24"/>
                </w:rPr>
                <w:t>年</w:t>
              </w:r>
              <w:r>
                <w:rPr>
                  <w:rFonts w:hint="eastAsia"/>
                  <w:sz w:val="24"/>
                </w:rPr>
                <w:t xml:space="preserve">   </w:t>
              </w:r>
              <w:r>
                <w:rPr>
                  <w:rFonts w:hint="eastAsia"/>
                  <w:sz w:val="24"/>
                </w:rPr>
                <w:t>月</w:t>
              </w:r>
              <w:r>
                <w:rPr>
                  <w:rFonts w:hint="eastAsia"/>
                  <w:sz w:val="24"/>
                </w:rPr>
                <w:t xml:space="preserve">   </w:t>
              </w:r>
              <w:r>
                <w:rPr>
                  <w:rFonts w:hint="eastAsia"/>
                  <w:sz w:val="24"/>
                </w:rPr>
                <w:t>日</w:t>
              </w:r>
            </w:ins>
          </w:p>
        </w:tc>
      </w:tr>
    </w:tbl>
    <w:p w:rsidR="00686C5B" w:rsidRDefault="00686C5B" w:rsidP="00686C5B">
      <w:pPr>
        <w:rPr>
          <w:ins w:id="94" w:author="微软用户" w:date="2016-10-18T16:52:00Z"/>
          <w:szCs w:val="21"/>
        </w:rPr>
      </w:pPr>
      <w:ins w:id="95" w:author="微软用户" w:date="2016-10-18T16:51:00Z">
        <w:r w:rsidRPr="00684804">
          <w:rPr>
            <w:rFonts w:hint="eastAsia"/>
            <w:szCs w:val="21"/>
          </w:rPr>
          <w:t>注：学院、专业名均写全称</w:t>
        </w:r>
        <w:r>
          <w:rPr>
            <w:rFonts w:hint="eastAsia"/>
            <w:szCs w:val="21"/>
          </w:rPr>
          <w:t>；</w:t>
        </w:r>
      </w:ins>
    </w:p>
    <w:p w:rsidR="00C17EF0" w:rsidRPr="00686C5B" w:rsidRDefault="00C17EF0"/>
    <w:sectPr w:rsidR="00C17EF0" w:rsidRPr="0068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EF0" w:rsidRDefault="00C17EF0" w:rsidP="00686C5B">
      <w:r>
        <w:separator/>
      </w:r>
    </w:p>
  </w:endnote>
  <w:endnote w:type="continuationSeparator" w:id="1">
    <w:p w:rsidR="00C17EF0" w:rsidRDefault="00C17EF0" w:rsidP="00686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EF0" w:rsidRDefault="00C17EF0" w:rsidP="00686C5B">
      <w:r>
        <w:separator/>
      </w:r>
    </w:p>
  </w:footnote>
  <w:footnote w:type="continuationSeparator" w:id="1">
    <w:p w:rsidR="00C17EF0" w:rsidRDefault="00C17EF0" w:rsidP="00686C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C5B"/>
    <w:rsid w:val="00686C5B"/>
    <w:rsid w:val="00C1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C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2016-12-16T02:21:00Z</dcterms:created>
  <dcterms:modified xsi:type="dcterms:W3CDTF">2016-12-16T02:22:00Z</dcterms:modified>
</cp:coreProperties>
</file>